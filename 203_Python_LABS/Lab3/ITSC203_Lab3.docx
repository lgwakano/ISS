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32B57D37" w:rsidR="00D67285" w:rsidRPr="00A45EC3" w:rsidRDefault="001C38F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Python Programming I</w:t>
                                </w:r>
                                <w:r w:rsidR="00F216F2">
                                  <w:rPr>
                                    <w:rFonts w:ascii="Titillium Bd" w:hAnsi="Titillium Bd"/>
                                  </w:rPr>
                                  <w:t>I</w:t>
                                </w:r>
                                <w:r w:rsidR="00292D2F">
                                  <w:rPr>
                                    <w:rFonts w:ascii="Titillium Bd" w:hAnsi="Titillium Bd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32B57D37" w:rsidR="00D67285" w:rsidRPr="00A45EC3" w:rsidRDefault="001C38F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Python Programming I</w:t>
                          </w:r>
                          <w:r w:rsidR="00F216F2">
                            <w:rPr>
                              <w:rFonts w:ascii="Titillium Bd" w:hAnsi="Titillium Bd"/>
                            </w:rPr>
                            <w:t>I</w:t>
                          </w:r>
                          <w:r w:rsidR="00292D2F">
                            <w:rPr>
                              <w:rFonts w:ascii="Titillium Bd" w:hAnsi="Titillium Bd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25B6084E" w14:textId="77777777" w:rsidR="00BD6DFC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6902716" w:history="1">
            <w:r w:rsidR="00BD6DFC" w:rsidRPr="0072348F">
              <w:rPr>
                <w:rStyle w:val="Hyperlink"/>
              </w:rPr>
              <w:t>Objectives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_Toc476902716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2</w:t>
            </w:r>
            <w:r w:rsidR="00BD6DFC">
              <w:rPr>
                <w:webHidden/>
              </w:rPr>
              <w:fldChar w:fldCharType="end"/>
            </w:r>
          </w:hyperlink>
        </w:p>
        <w:p w14:paraId="53695FE4" w14:textId="77777777" w:rsidR="00BD6DFC" w:rsidRDefault="0031115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17" w:history="1">
            <w:r w:rsidR="00BD6DFC" w:rsidRPr="0072348F">
              <w:rPr>
                <w:rStyle w:val="Hyperlink"/>
              </w:rPr>
              <w:t>Background Reading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_Toc476902717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2</w:t>
            </w:r>
            <w:r w:rsidR="00BD6DFC">
              <w:rPr>
                <w:webHidden/>
              </w:rPr>
              <w:fldChar w:fldCharType="end"/>
            </w:r>
          </w:hyperlink>
        </w:p>
        <w:p w14:paraId="0C909994" w14:textId="77777777" w:rsidR="00BD6DFC" w:rsidRDefault="0031115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18" w:history="1">
            <w:r w:rsidR="00BD6DFC" w:rsidRPr="0072348F">
              <w:rPr>
                <w:rStyle w:val="Hyperlink"/>
              </w:rPr>
              <w:t>Important Information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_Toc476902718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2</w:t>
            </w:r>
            <w:r w:rsidR="00BD6DFC">
              <w:rPr>
                <w:webHidden/>
              </w:rPr>
              <w:fldChar w:fldCharType="end"/>
            </w:r>
          </w:hyperlink>
        </w:p>
        <w:p w14:paraId="22607DE3" w14:textId="77777777" w:rsidR="00BD6DFC" w:rsidRDefault="0031115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19" w:history="1">
            <w:r w:rsidR="00BD6DFC" w:rsidRPr="0072348F">
              <w:rPr>
                <w:rStyle w:val="Hyperlink"/>
              </w:rPr>
              <w:t>Introduction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_Toc476902719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3</w:t>
            </w:r>
            <w:r w:rsidR="00BD6DFC">
              <w:rPr>
                <w:webHidden/>
              </w:rPr>
              <w:fldChar w:fldCharType="end"/>
            </w:r>
          </w:hyperlink>
        </w:p>
        <w:p w14:paraId="6ACA2D00" w14:textId="77777777" w:rsidR="00BD6DFC" w:rsidRDefault="0031115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20" w:history="1">
            <w:r w:rsidR="00BD6DFC" w:rsidRPr="0072348F">
              <w:rPr>
                <w:rStyle w:val="Hyperlink"/>
              </w:rPr>
              <w:t>Problem 1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_Toc476902720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3</w:t>
            </w:r>
            <w:r w:rsidR="00BD6DFC">
              <w:rPr>
                <w:webHidden/>
              </w:rPr>
              <w:fldChar w:fldCharType="end"/>
            </w:r>
          </w:hyperlink>
        </w:p>
        <w:p w14:paraId="692D5A66" w14:textId="77777777" w:rsidR="00BD6DFC" w:rsidRDefault="0031115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21" w:history="1">
            <w:r w:rsidR="00BD6DFC" w:rsidRPr="0072348F">
              <w:rPr>
                <w:rStyle w:val="Hyperlink"/>
              </w:rPr>
              <w:t>Problem 2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_Toc476902721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3</w:t>
            </w:r>
            <w:r w:rsidR="00BD6DFC">
              <w:rPr>
                <w:webHidden/>
              </w:rPr>
              <w:fldChar w:fldCharType="end"/>
            </w:r>
          </w:hyperlink>
        </w:p>
        <w:p w14:paraId="0BF1EF92" w14:textId="77777777" w:rsidR="00BD6DFC" w:rsidRDefault="0031115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22" w:history="1">
            <w:r w:rsidR="00BD6DFC" w:rsidRPr="0072348F">
              <w:rPr>
                <w:rStyle w:val="Hyperlink"/>
              </w:rPr>
              <w:t>Problem 3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_Toc476902722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4</w:t>
            </w:r>
            <w:r w:rsidR="00BD6DFC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77918024" w:rsidR="001D399F" w:rsidRPr="00A70299" w:rsidRDefault="001C38F4" w:rsidP="007F2B57">
      <w:pPr>
        <w:pStyle w:val="LabTitle"/>
      </w:pPr>
      <w:r>
        <w:t>Python Programming I</w:t>
      </w:r>
      <w:r w:rsidR="00F216F2">
        <w:t>I</w:t>
      </w:r>
      <w:r w:rsidR="00292D2F">
        <w:t>I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476902716"/>
      <w:r>
        <w:t>Objectives</w:t>
      </w:r>
      <w:bookmarkEnd w:id="0"/>
    </w:p>
    <w:p w14:paraId="4E3BE8E6" w14:textId="460BC655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C74CB8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158200A6" w14:textId="32185300" w:rsidR="00292D2F" w:rsidRDefault="00292D2F" w:rsidP="00292D2F">
      <w:pPr>
        <w:pStyle w:val="ListParagraph"/>
        <w:numPr>
          <w:ilvl w:val="0"/>
          <w:numId w:val="4"/>
        </w:numPr>
      </w:pPr>
      <w:r>
        <w:t>Define a Python class.</w:t>
      </w:r>
    </w:p>
    <w:p w14:paraId="375FA9CF" w14:textId="368F4A0B" w:rsidR="00292D2F" w:rsidRDefault="00292D2F" w:rsidP="00292D2F">
      <w:pPr>
        <w:pStyle w:val="ListParagraph"/>
        <w:numPr>
          <w:ilvl w:val="0"/>
          <w:numId w:val="4"/>
        </w:numPr>
      </w:pPr>
      <w:r>
        <w:t>Create a Python object.</w:t>
      </w:r>
    </w:p>
    <w:p w14:paraId="6C024B4E" w14:textId="2ED182AF" w:rsidR="00292D2F" w:rsidRDefault="00292D2F" w:rsidP="00292D2F">
      <w:pPr>
        <w:pStyle w:val="ListParagraph"/>
        <w:numPr>
          <w:ilvl w:val="0"/>
          <w:numId w:val="4"/>
        </w:numPr>
      </w:pPr>
      <w:r>
        <w:t>Use class functions.</w:t>
      </w:r>
    </w:p>
    <w:p w14:paraId="2F0FD8C3" w14:textId="694C4A76" w:rsidR="00292D2F" w:rsidRDefault="00292D2F" w:rsidP="00292D2F">
      <w:pPr>
        <w:pStyle w:val="ListParagraph"/>
        <w:numPr>
          <w:ilvl w:val="0"/>
          <w:numId w:val="4"/>
        </w:numPr>
      </w:pPr>
      <w:r>
        <w:t>Define class methods.</w:t>
      </w:r>
    </w:p>
    <w:p w14:paraId="277B6636" w14:textId="79CDDAB5" w:rsidR="007B6BA5" w:rsidRDefault="00292D2F" w:rsidP="00292D2F">
      <w:pPr>
        <w:pStyle w:val="ListParagraph"/>
        <w:numPr>
          <w:ilvl w:val="0"/>
          <w:numId w:val="4"/>
        </w:numPr>
      </w:pPr>
      <w:r>
        <w:t>Explain inheritance.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476902717"/>
      <w:r>
        <w:t>Background Reading</w:t>
      </w:r>
      <w:bookmarkEnd w:id="1"/>
    </w:p>
    <w:p w14:paraId="46DBE89A" w14:textId="46B33258" w:rsidR="007B6BA5" w:rsidRDefault="00AD3443" w:rsidP="0046290F">
      <w:pPr>
        <w:rPr>
          <w:rStyle w:val="Hyperlink"/>
          <w:u w:val="none"/>
        </w:rPr>
      </w:pPr>
      <w:r>
        <w:t>Read c</w:t>
      </w:r>
      <w:r w:rsidR="001C38F4">
        <w:t>h</w:t>
      </w:r>
      <w:r w:rsidR="00F216F2">
        <w:t xml:space="preserve">apters </w:t>
      </w:r>
      <w:r w:rsidR="002A5B8D">
        <w:t>12</w:t>
      </w:r>
      <w:r w:rsidR="001C38F4">
        <w:t>–</w:t>
      </w:r>
      <w:r w:rsidR="002A5B8D">
        <w:t>14</w:t>
      </w:r>
      <w:r w:rsidR="001C38F4">
        <w:t xml:space="preserve"> in </w:t>
      </w:r>
      <w:r w:rsidR="001C38F4" w:rsidRPr="002D7720">
        <w:rPr>
          <w:i/>
        </w:rPr>
        <w:t>How to Think Like a Computer Scientist</w:t>
      </w:r>
      <w:r w:rsidRPr="002D7720">
        <w:rPr>
          <w:i/>
        </w:rPr>
        <w:t>: Learning with Python</w:t>
      </w:r>
      <w:r>
        <w:t xml:space="preserve">, available at </w:t>
      </w:r>
      <w:hyperlink r:id="rId9" w:history="1">
        <w:r w:rsidR="001C38F4" w:rsidRPr="00ED4B5E">
          <w:rPr>
            <w:rStyle w:val="Hyperlink"/>
          </w:rPr>
          <w:t>www.greenteapress.com/thinkpython/thinkCSpy.pdf</w:t>
        </w:r>
      </w:hyperlink>
      <w:r w:rsidR="009611C2" w:rsidRPr="002D7720">
        <w:rPr>
          <w:rStyle w:val="Hyperlink"/>
          <w:u w:val="none"/>
        </w:rPr>
        <w:t>.</w:t>
      </w:r>
    </w:p>
    <w:p w14:paraId="639F4497" w14:textId="4DF6249E" w:rsidR="00FD6C2A" w:rsidRDefault="00FD6C2A" w:rsidP="0046290F">
      <w:r>
        <w:t>Read the documentation for PID provided on D2L.</w:t>
      </w:r>
    </w:p>
    <w:p w14:paraId="1E634ABF" w14:textId="77777777" w:rsidR="00AD3443" w:rsidRDefault="00AD3443" w:rsidP="00AD3443">
      <w:pPr>
        <w:pStyle w:val="Heading1"/>
      </w:pPr>
      <w:bookmarkStart w:id="2" w:name="_Toc476902718"/>
      <w:r>
        <w:t>Important Information</w:t>
      </w:r>
      <w:bookmarkEnd w:id="2"/>
    </w:p>
    <w:p w14:paraId="43D06377" w14:textId="0F4156EB" w:rsidR="00D65341" w:rsidRPr="0010405C" w:rsidRDefault="00D65341" w:rsidP="00D65341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For </w:t>
      </w:r>
      <w:r w:rsidRPr="00D14A51">
        <w:rPr>
          <w:i/>
          <w:lang w:val="en-CA" w:eastAsia="en-CA"/>
        </w:rPr>
        <w:t>every</w:t>
      </w:r>
      <w:r w:rsidRPr="0010405C">
        <w:rPr>
          <w:lang w:val="en-CA" w:eastAsia="en-CA"/>
        </w:rPr>
        <w:t xml:space="preserve"> lab </w:t>
      </w:r>
      <w:r w:rsidR="00FD6C2A">
        <w:rPr>
          <w:lang w:val="en-CA" w:eastAsia="en-CA"/>
        </w:rPr>
        <w:t xml:space="preserve">or </w:t>
      </w:r>
      <w:r w:rsidRPr="0010405C">
        <w:rPr>
          <w:lang w:val="en-CA" w:eastAsia="en-CA"/>
        </w:rPr>
        <w:t xml:space="preserve">assignment, </w:t>
      </w:r>
      <w:r>
        <w:rPr>
          <w:lang w:val="en-CA" w:eastAsia="en-CA"/>
        </w:rPr>
        <w:t xml:space="preserve">store </w:t>
      </w:r>
      <w:r w:rsidRPr="0010405C">
        <w:rPr>
          <w:lang w:val="en-CA" w:eastAsia="en-CA"/>
        </w:rPr>
        <w:t xml:space="preserve">all your work in your personal repository in a subdirectory named </w:t>
      </w:r>
      <w:proofErr w:type="spellStart"/>
      <w:r w:rsidRPr="0010405C">
        <w:rPr>
          <w:b/>
          <w:lang w:val="en-CA" w:eastAsia="en-CA"/>
        </w:rPr>
        <w:t>mXX</w:t>
      </w:r>
      <w:proofErr w:type="spellEnd"/>
      <w:r w:rsidRPr="0010405C">
        <w:rPr>
          <w:lang w:val="en-CA" w:eastAsia="en-CA"/>
        </w:rPr>
        <w:t xml:space="preserve">, where XX is the module number. </w:t>
      </w:r>
      <w:r>
        <w:rPr>
          <w:lang w:val="en-CA" w:eastAsia="en-CA"/>
        </w:rPr>
        <w:t>C</w:t>
      </w:r>
      <w:r w:rsidRPr="0010405C">
        <w:rPr>
          <w:lang w:val="en-CA" w:eastAsia="en-CA"/>
        </w:rPr>
        <w:t>arefully name the program as described</w:t>
      </w:r>
      <w:r>
        <w:rPr>
          <w:lang w:val="en-CA" w:eastAsia="en-CA"/>
        </w:rPr>
        <w:t xml:space="preserve"> in each problem</w:t>
      </w:r>
      <w:r w:rsidRPr="0010405C">
        <w:rPr>
          <w:lang w:val="en-CA" w:eastAsia="en-CA"/>
        </w:rPr>
        <w:t xml:space="preserve">. </w:t>
      </w:r>
    </w:p>
    <w:p w14:paraId="0DFF40A6" w14:textId="7ADC74C5" w:rsidR="00AD3443" w:rsidRDefault="00AD3443" w:rsidP="007034DB">
      <w:pPr>
        <w:rPr>
          <w:b/>
          <w:bCs/>
          <w:sz w:val="32"/>
          <w:szCs w:val="32"/>
        </w:rPr>
      </w:pPr>
    </w:p>
    <w:p w14:paraId="1D43784F" w14:textId="77777777" w:rsidR="00FD6C2A" w:rsidRDefault="00FD6C2A">
      <w:pPr>
        <w:spacing w:line="240" w:lineRule="auto"/>
        <w:rPr>
          <w:b/>
          <w:bCs/>
          <w:sz w:val="32"/>
          <w:szCs w:val="32"/>
        </w:rPr>
      </w:pPr>
      <w:bookmarkStart w:id="3" w:name="_Toc476902719"/>
      <w:r>
        <w:br w:type="page"/>
      </w:r>
    </w:p>
    <w:p w14:paraId="7653AD12" w14:textId="21BE5159" w:rsidR="00292D2F" w:rsidRDefault="00292D2F" w:rsidP="007D131C">
      <w:pPr>
        <w:pStyle w:val="Heading1"/>
        <w:spacing w:before="360"/>
      </w:pPr>
      <w:r>
        <w:lastRenderedPageBreak/>
        <w:t>Introduction</w:t>
      </w:r>
      <w:bookmarkEnd w:id="3"/>
    </w:p>
    <w:p w14:paraId="66EBBCF3" w14:textId="77777777" w:rsidR="008A17E0" w:rsidRDefault="00292D2F" w:rsidP="00292D2F">
      <w:r>
        <w:t xml:space="preserve">In this lab, we will read and parse contents of the Linux </w:t>
      </w:r>
      <w:r w:rsidRPr="00D65341">
        <w:rPr>
          <w:i/>
        </w:rPr>
        <w:t>/proc</w:t>
      </w:r>
      <w:r>
        <w:t xml:space="preserve"> pseudo-file system, namely the per-process part, </w:t>
      </w:r>
      <w:r w:rsidRPr="00D65341">
        <w:rPr>
          <w:i/>
        </w:rPr>
        <w:t>/proc/[</w:t>
      </w:r>
      <w:proofErr w:type="spellStart"/>
      <w:r w:rsidRPr="00D65341">
        <w:rPr>
          <w:i/>
        </w:rPr>
        <w:t>pid</w:t>
      </w:r>
      <w:proofErr w:type="spellEnd"/>
      <w:r w:rsidRPr="00D65341">
        <w:rPr>
          <w:i/>
        </w:rPr>
        <w:t>]/stat</w:t>
      </w:r>
      <w:r>
        <w:t>.</w:t>
      </w:r>
    </w:p>
    <w:p w14:paraId="664F2217" w14:textId="546463A4" w:rsidR="00292D2F" w:rsidRPr="00292D2F" w:rsidRDefault="00292D2F" w:rsidP="00292D2F">
      <w:r>
        <w:t>Further</w:t>
      </w:r>
      <w:r w:rsidR="008A17E0">
        <w:t>more</w:t>
      </w:r>
      <w:r>
        <w:t xml:space="preserve">, </w:t>
      </w:r>
      <w:r w:rsidR="00271556" w:rsidRPr="007034DB">
        <w:rPr>
          <w:b/>
          <w:color w:val="FF0000"/>
          <w:sz w:val="24"/>
        </w:rPr>
        <w:t xml:space="preserve">if you </w:t>
      </w:r>
      <w:r w:rsidR="007034DB">
        <w:rPr>
          <w:b/>
          <w:color w:val="FF0000"/>
          <w:sz w:val="24"/>
        </w:rPr>
        <w:t>would like</w:t>
      </w:r>
      <w:r w:rsidR="00271556" w:rsidRPr="007034DB">
        <w:rPr>
          <w:b/>
          <w:color w:val="FF0000"/>
          <w:sz w:val="24"/>
        </w:rPr>
        <w:t xml:space="preserve"> a challenge</w:t>
      </w:r>
      <w:r w:rsidR="00271556">
        <w:t xml:space="preserve">, </w:t>
      </w:r>
      <w:r>
        <w:t xml:space="preserve">use the Python graphics library PIL and generate a </w:t>
      </w:r>
      <w:r w:rsidR="007034DB">
        <w:t xml:space="preserve">process structure </w:t>
      </w:r>
      <w:r>
        <w:t xml:space="preserve">picture. </w:t>
      </w:r>
      <w:r w:rsidR="007034DB">
        <w:t>You can t</w:t>
      </w:r>
      <w:r>
        <w:t>hen</w:t>
      </w:r>
      <w:r w:rsidR="007034DB">
        <w:t xml:space="preserve"> </w:t>
      </w:r>
      <w:r>
        <w:t>design a simple graphical user interface</w:t>
      </w:r>
      <w:r w:rsidR="00D6789A">
        <w:t xml:space="preserve"> (GUI)</w:t>
      </w:r>
      <w:r>
        <w:t xml:space="preserve"> to interact with the application, using GTK3 and the Glade GUI designer.</w:t>
      </w:r>
    </w:p>
    <w:p w14:paraId="5E6261F9" w14:textId="03238560" w:rsidR="009539CD" w:rsidRDefault="009539CD" w:rsidP="007D131C">
      <w:pPr>
        <w:pStyle w:val="Heading1"/>
        <w:spacing w:before="360"/>
      </w:pPr>
      <w:bookmarkStart w:id="4" w:name="_Toc476902720"/>
      <w:r>
        <w:t>P</w:t>
      </w:r>
      <w:r w:rsidR="00AD3443">
        <w:t>roblem 1</w:t>
      </w:r>
      <w:bookmarkEnd w:id="4"/>
    </w:p>
    <w:p w14:paraId="49B9C8CA" w14:textId="7CC4ADFB" w:rsidR="007B6DCE" w:rsidRDefault="00292D2F" w:rsidP="00F216F2">
      <w:pPr>
        <w:spacing w:after="240"/>
      </w:pPr>
      <w:r w:rsidRPr="00292D2F">
        <w:t xml:space="preserve">Write </w:t>
      </w:r>
      <w:r w:rsidR="007C73E8">
        <w:t xml:space="preserve">a </w:t>
      </w:r>
      <w:r w:rsidRPr="00292D2F">
        <w:t xml:space="preserve">Python program </w:t>
      </w:r>
      <w:r w:rsidR="007C73E8">
        <w:t xml:space="preserve">named </w:t>
      </w:r>
      <w:r w:rsidRPr="00D65341">
        <w:rPr>
          <w:b/>
        </w:rPr>
        <w:t>m0</w:t>
      </w:r>
      <w:ins w:id="5" w:author="Gary Rowe" w:date="2020-02-25T13:04:00Z">
        <w:r w:rsidR="00761B55">
          <w:rPr>
            <w:b/>
          </w:rPr>
          <w:t>3</w:t>
        </w:r>
      </w:ins>
      <w:del w:id="6" w:author="Gary Rowe" w:date="2020-02-25T13:04:00Z">
        <w:r w:rsidRPr="00D65341" w:rsidDel="00761B55">
          <w:rPr>
            <w:b/>
          </w:rPr>
          <w:delText>4</w:delText>
        </w:r>
      </w:del>
      <w:r w:rsidRPr="00D65341">
        <w:rPr>
          <w:b/>
        </w:rPr>
        <w:t>p01.py</w:t>
      </w:r>
      <w:r w:rsidRPr="00292D2F">
        <w:t xml:space="preserve"> </w:t>
      </w:r>
      <w:r w:rsidR="007C73E8">
        <w:t>that</w:t>
      </w:r>
      <w:r w:rsidRPr="00292D2F">
        <w:t xml:space="preserve"> </w:t>
      </w:r>
      <w:r w:rsidR="007B6DCE">
        <w:t xml:space="preserve">must </w:t>
      </w:r>
      <w:r w:rsidRPr="00292D2F">
        <w:t>create</w:t>
      </w:r>
      <w:r w:rsidR="007B6DCE">
        <w:t xml:space="preserve"> a class called</w:t>
      </w:r>
      <w:r w:rsidRPr="00292D2F">
        <w:t xml:space="preserve"> </w:t>
      </w:r>
      <w:proofErr w:type="spellStart"/>
      <w:r w:rsidRPr="007034DB">
        <w:rPr>
          <w:rFonts w:ascii="Courier New" w:hAnsi="Courier New" w:cs="Courier New"/>
          <w:b/>
        </w:rPr>
        <w:t>LinuxProcess</w:t>
      </w:r>
      <w:proofErr w:type="spellEnd"/>
      <w:r w:rsidRPr="00292D2F">
        <w:t xml:space="preserve">. </w:t>
      </w:r>
      <w:r w:rsidR="007B6DCE">
        <w:t>Within the class w</w:t>
      </w:r>
      <w:r w:rsidRPr="00292D2F">
        <w:t>rite methods to extract the fields</w:t>
      </w:r>
      <w:r w:rsidR="007B6DCE">
        <w:t xml:space="preserve"> below. </w:t>
      </w:r>
    </w:p>
    <w:p w14:paraId="16AB9177" w14:textId="63C1B42F" w:rsidR="00292D2F" w:rsidRDefault="007B6DCE" w:rsidP="00F216F2">
      <w:pPr>
        <w:spacing w:after="240"/>
      </w:pPr>
      <w:r>
        <w:t>Test the class by writing code that gets the PID of the process you are executing. A</w:t>
      </w:r>
      <w:r w:rsidR="00292D2F" w:rsidRPr="00292D2F">
        <w:t xml:space="preserve">pply the </w:t>
      </w:r>
      <w:r>
        <w:t xml:space="preserve">class </w:t>
      </w:r>
      <w:r w:rsidR="00292D2F" w:rsidRPr="00292D2F">
        <w:t xml:space="preserve">methods and print the results </w:t>
      </w:r>
      <w:r w:rsidR="007C73E8">
        <w:t>us</w:t>
      </w:r>
      <w:r w:rsidR="007C73E8" w:rsidRPr="00292D2F">
        <w:t xml:space="preserve">ing </w:t>
      </w:r>
      <w:r>
        <w:t>the format</w:t>
      </w:r>
      <w:r w:rsidR="007034DB">
        <w:t xml:space="preserve"> below</w:t>
      </w:r>
      <w:r w:rsidR="00292D2F" w:rsidRPr="00292D2F">
        <w:t>:</w:t>
      </w:r>
    </w:p>
    <w:p w14:paraId="3A47C2BE" w14:textId="77777777" w:rsidR="00DE4E97" w:rsidRDefault="00CC35C0" w:rsidP="00F216F2">
      <w:pPr>
        <w:spacing w:after="240"/>
      </w:pPr>
      <w:r>
        <w:t xml:space="preserve">Although </w:t>
      </w:r>
      <w:r w:rsidRPr="007034DB">
        <w:rPr>
          <w:b/>
          <w:sz w:val="24"/>
          <w:highlight w:val="yellow"/>
        </w:rPr>
        <w:t>there are easier</w:t>
      </w:r>
      <w:r w:rsidRPr="007034DB">
        <w:rPr>
          <w:sz w:val="24"/>
        </w:rPr>
        <w:t xml:space="preserve"> </w:t>
      </w:r>
      <w:r>
        <w:t xml:space="preserve">ways, </w:t>
      </w:r>
      <w:r w:rsidR="007B6DCE" w:rsidRPr="007034DB">
        <w:rPr>
          <w:b/>
          <w:color w:val="FF0000"/>
          <w:highlight w:val="yellow"/>
        </w:rPr>
        <w:t>YOU MUST PARSE</w:t>
      </w:r>
      <w:r w:rsidR="007B6DCE" w:rsidRPr="007034DB">
        <w:rPr>
          <w:color w:val="FF0000"/>
        </w:rPr>
        <w:t xml:space="preserve"> </w:t>
      </w:r>
      <w:r w:rsidR="00366458" w:rsidRPr="00E91C58">
        <w:rPr>
          <w:b/>
        </w:rPr>
        <w:t>/proc/&lt;PID&gt;/stat</w:t>
      </w:r>
      <w:r w:rsidR="00366458">
        <w:t xml:space="preserve"> </w:t>
      </w:r>
      <w:r w:rsidR="00DE4E97">
        <w:t xml:space="preserve">file. </w:t>
      </w:r>
    </w:p>
    <w:p w14:paraId="55B2BBAC" w14:textId="493987E7" w:rsidR="007B6DCE" w:rsidRDefault="00DE4E97" w:rsidP="00F216F2">
      <w:pPr>
        <w:spacing w:after="240"/>
      </w:pPr>
      <w:r>
        <w:t xml:space="preserve">If you are looking for a bit more of a challenge also parse </w:t>
      </w:r>
      <w:r w:rsidRPr="007034DB">
        <w:rPr>
          <w:b/>
        </w:rPr>
        <w:t>/</w:t>
      </w:r>
      <w:r w:rsidR="007B6DCE" w:rsidRPr="007034DB">
        <w:rPr>
          <w:b/>
        </w:rPr>
        <w:t>proc/&lt;PID&gt;/stat</w:t>
      </w:r>
      <w:r w:rsidR="0016737B" w:rsidRPr="007034DB">
        <w:rPr>
          <w:b/>
        </w:rPr>
        <w:t>us</w:t>
      </w:r>
      <w:r w:rsidR="0016737B">
        <w:t xml:space="preserve"> </w:t>
      </w:r>
      <w:r>
        <w:t>to extract some of the values requested below</w:t>
      </w:r>
      <w:r w:rsidR="00735B90">
        <w:t xml:space="preserve"> or add other interesting values that could be useful …</w:t>
      </w:r>
    </w:p>
    <w:p w14:paraId="6D7BFCF6" w14:textId="5ABB282E" w:rsidR="00B8221D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   name: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m0</w:t>
      </w:r>
      <w:ins w:id="7" w:author="Gary Rowe" w:date="2020-02-25T13:04:00Z">
        <w:r w:rsidR="00DE4AD0">
          <w:rPr>
            <w:rFonts w:ascii="Courier New" w:hAnsi="Courier New"/>
            <w:sz w:val="22"/>
          </w:rPr>
          <w:t>3</w:t>
        </w:r>
      </w:ins>
      <w:del w:id="8" w:author="Gary Rowe" w:date="2020-02-25T13:04:00Z">
        <w:r w:rsidRPr="007C73E8" w:rsidDel="00DE4AD0">
          <w:rPr>
            <w:rFonts w:ascii="Courier New" w:hAnsi="Courier New"/>
            <w:sz w:val="22"/>
          </w:rPr>
          <w:delText>4</w:delText>
        </w:r>
      </w:del>
      <w:r w:rsidRPr="007C73E8">
        <w:rPr>
          <w:rFonts w:ascii="Courier New" w:hAnsi="Courier New"/>
          <w:sz w:val="22"/>
        </w:rPr>
        <w:t>p01.py</w:t>
      </w:r>
    </w:p>
    <w:p w14:paraId="30BA80BA" w14:textId="4DE18D82" w:rsidR="00B8221D" w:rsidRDefault="00B8221D" w:rsidP="007C73E8">
      <w:pPr>
        <w:pStyle w:val="BodyText"/>
        <w:spacing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</w:t>
      </w:r>
      <w:proofErr w:type="spellStart"/>
      <w:r>
        <w:rPr>
          <w:rFonts w:ascii="Courier New" w:hAnsi="Courier New"/>
          <w:sz w:val="22"/>
        </w:rPr>
        <w:t>pid</w:t>
      </w:r>
      <w:proofErr w:type="spellEnd"/>
      <w:r>
        <w:rPr>
          <w:rFonts w:ascii="Courier New" w:hAnsi="Courier New"/>
          <w:sz w:val="22"/>
        </w:rPr>
        <w:t>:                2345</w:t>
      </w:r>
      <w:r w:rsidR="00DE4E97">
        <w:rPr>
          <w:rFonts w:ascii="Courier New" w:hAnsi="Courier New"/>
          <w:sz w:val="22"/>
        </w:rPr>
        <w:t xml:space="preserve"> </w:t>
      </w:r>
    </w:p>
    <w:p w14:paraId="6580D34C" w14:textId="60FE8B4B" w:rsidR="00B8221D" w:rsidRPr="007C73E8" w:rsidRDefault="00B8221D" w:rsidP="007C73E8">
      <w:pPr>
        <w:pStyle w:val="BodyText"/>
        <w:spacing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</w:t>
      </w:r>
      <w:proofErr w:type="spellStart"/>
      <w:r>
        <w:rPr>
          <w:rFonts w:ascii="Courier New" w:hAnsi="Courier New"/>
          <w:sz w:val="22"/>
        </w:rPr>
        <w:t>ppid</w:t>
      </w:r>
      <w:proofErr w:type="spellEnd"/>
      <w:r>
        <w:rPr>
          <w:rFonts w:ascii="Courier New" w:hAnsi="Courier New"/>
          <w:sz w:val="22"/>
        </w:rPr>
        <w:t xml:space="preserve">:                 340 </w:t>
      </w:r>
    </w:p>
    <w:p w14:paraId="46392879" w14:textId="08473325" w:rsidR="00527345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</w:t>
      </w:r>
      <w:r w:rsidR="003F5627">
        <w:rPr>
          <w:rFonts w:ascii="Courier New" w:hAnsi="Courier New"/>
          <w:sz w:val="22"/>
        </w:rPr>
        <w:t xml:space="preserve">    </w:t>
      </w:r>
      <w:proofErr w:type="spellStart"/>
      <w:r w:rsidRPr="007C73E8">
        <w:rPr>
          <w:rFonts w:ascii="Courier New" w:hAnsi="Courier New"/>
          <w:sz w:val="22"/>
        </w:rPr>
        <w:t>rss</w:t>
      </w:r>
      <w:proofErr w:type="spellEnd"/>
      <w:r w:rsidRPr="007C73E8">
        <w:rPr>
          <w:rFonts w:ascii="Courier New" w:hAnsi="Courier New"/>
          <w:sz w:val="22"/>
        </w:rPr>
        <w:t xml:space="preserve">: </w:t>
      </w:r>
      <w:r w:rsidR="00527345">
        <w:rPr>
          <w:rFonts w:ascii="Courier New" w:hAnsi="Courier New"/>
          <w:sz w:val="22"/>
        </w:rPr>
        <w:t xml:space="preserve">   </w:t>
      </w:r>
      <w:r w:rsidRPr="007C73E8">
        <w:rPr>
          <w:rFonts w:ascii="Courier New" w:hAnsi="Courier New"/>
          <w:sz w:val="22"/>
        </w:rPr>
        <w:t>0xfffffffffffffL</w:t>
      </w:r>
      <w:r w:rsidR="00DE4E97">
        <w:rPr>
          <w:rFonts w:ascii="Courier New" w:hAnsi="Courier New"/>
          <w:sz w:val="22"/>
        </w:rPr>
        <w:t xml:space="preserve"> </w:t>
      </w:r>
    </w:p>
    <w:p w14:paraId="5398F9AF" w14:textId="7602917C" w:rsidR="00527345" w:rsidRPr="007C73E8" w:rsidRDefault="00527345" w:rsidP="007C73E8">
      <w:pPr>
        <w:pStyle w:val="BodyText"/>
        <w:spacing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</w:t>
      </w:r>
      <w:proofErr w:type="spellStart"/>
      <w:r>
        <w:rPr>
          <w:rFonts w:ascii="Courier New" w:hAnsi="Courier New"/>
          <w:sz w:val="22"/>
        </w:rPr>
        <w:t>rsslim</w:t>
      </w:r>
      <w:proofErr w:type="spellEnd"/>
      <w:r>
        <w:rPr>
          <w:rFonts w:ascii="Courier New" w:hAnsi="Courier New"/>
          <w:sz w:val="22"/>
        </w:rPr>
        <w:t>:</w:t>
      </w:r>
      <w:r w:rsidRPr="007C73E8">
        <w:rPr>
          <w:rFonts w:ascii="Courier New" w:hAnsi="Courier New"/>
          <w:sz w:val="22"/>
        </w:rPr>
        <w:t xml:space="preserve"> 0xffffffffffffffffL</w:t>
      </w:r>
      <w:r>
        <w:rPr>
          <w:rFonts w:ascii="Courier New" w:hAnsi="Courier New"/>
          <w:sz w:val="22"/>
        </w:rPr>
        <w:t xml:space="preserve"> </w:t>
      </w:r>
    </w:p>
    <w:p w14:paraId="32BCBCC2" w14:textId="5B942E77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</w:t>
      </w:r>
      <w:proofErr w:type="spellStart"/>
      <w:r w:rsidRPr="007C73E8">
        <w:rPr>
          <w:rFonts w:ascii="Courier New" w:hAnsi="Courier New"/>
          <w:sz w:val="22"/>
        </w:rPr>
        <w:t>start_code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 0x400000</w:t>
      </w:r>
      <w:r w:rsidR="00DE4E97">
        <w:rPr>
          <w:rFonts w:ascii="Courier New" w:hAnsi="Courier New"/>
          <w:sz w:val="22"/>
        </w:rPr>
        <w:t xml:space="preserve"> </w:t>
      </w:r>
    </w:p>
    <w:p w14:paraId="0DA236F8" w14:textId="5EC78523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</w:t>
      </w:r>
      <w:proofErr w:type="spellStart"/>
      <w:r w:rsidRPr="007C73E8">
        <w:rPr>
          <w:rFonts w:ascii="Courier New" w:hAnsi="Courier New"/>
          <w:sz w:val="22"/>
        </w:rPr>
        <w:t>end_code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 0x6bb0f4</w:t>
      </w:r>
      <w:r w:rsidR="00DE4E97">
        <w:rPr>
          <w:rFonts w:ascii="Courier New" w:hAnsi="Courier New"/>
          <w:sz w:val="22"/>
        </w:rPr>
        <w:t xml:space="preserve"> </w:t>
      </w:r>
    </w:p>
    <w:p w14:paraId="23238F6D" w14:textId="16283B37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</w:t>
      </w:r>
      <w:proofErr w:type="spellStart"/>
      <w:r w:rsidRPr="007C73E8">
        <w:rPr>
          <w:rFonts w:ascii="Courier New" w:hAnsi="Courier New"/>
          <w:sz w:val="22"/>
        </w:rPr>
        <w:t>start_stack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0x7fffdd658190</w:t>
      </w:r>
      <w:r w:rsidR="00DE4E97">
        <w:rPr>
          <w:rFonts w:ascii="Courier New" w:hAnsi="Courier New"/>
          <w:sz w:val="22"/>
        </w:rPr>
        <w:t xml:space="preserve"> </w:t>
      </w:r>
    </w:p>
    <w:p w14:paraId="59BDBB2F" w14:textId="20745BBD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</w:t>
      </w:r>
      <w:proofErr w:type="spellStart"/>
      <w:r w:rsidRPr="007C73E8">
        <w:rPr>
          <w:rFonts w:ascii="Courier New" w:hAnsi="Courier New"/>
          <w:sz w:val="22"/>
        </w:rPr>
        <w:t>start_data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 0x8bbdc0</w:t>
      </w:r>
      <w:r w:rsidR="00DE4E97">
        <w:rPr>
          <w:rFonts w:ascii="Courier New" w:hAnsi="Courier New"/>
          <w:sz w:val="22"/>
        </w:rPr>
        <w:t xml:space="preserve"> </w:t>
      </w:r>
    </w:p>
    <w:p w14:paraId="5EC2DFAD" w14:textId="2AF02253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</w:t>
      </w:r>
      <w:proofErr w:type="spellStart"/>
      <w:r w:rsidRPr="007C73E8">
        <w:rPr>
          <w:rFonts w:ascii="Courier New" w:hAnsi="Courier New"/>
          <w:sz w:val="22"/>
        </w:rPr>
        <w:t>end_data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 0x9303f4</w:t>
      </w:r>
      <w:r w:rsidR="00DE4E97">
        <w:rPr>
          <w:rFonts w:ascii="Courier New" w:hAnsi="Courier New"/>
          <w:sz w:val="22"/>
        </w:rPr>
        <w:t xml:space="preserve"> </w:t>
      </w:r>
    </w:p>
    <w:p w14:paraId="750BD55F" w14:textId="59619AA0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</w:t>
      </w:r>
      <w:proofErr w:type="spellStart"/>
      <w:r w:rsidRPr="007C73E8">
        <w:rPr>
          <w:rFonts w:ascii="Courier New" w:hAnsi="Courier New"/>
          <w:sz w:val="22"/>
        </w:rPr>
        <w:t>start_brk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0x2872000</w:t>
      </w:r>
      <w:r w:rsidR="00DE4E97">
        <w:rPr>
          <w:rFonts w:ascii="Courier New" w:hAnsi="Courier New"/>
          <w:sz w:val="22"/>
        </w:rPr>
        <w:t xml:space="preserve"> </w:t>
      </w:r>
    </w:p>
    <w:p w14:paraId="6205A26F" w14:textId="1075C91D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</w:t>
      </w:r>
      <w:proofErr w:type="spellStart"/>
      <w:r w:rsidRPr="007C73E8">
        <w:rPr>
          <w:rFonts w:ascii="Courier New" w:hAnsi="Courier New"/>
          <w:sz w:val="22"/>
        </w:rPr>
        <w:t>arg_start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0x7fffdd658661</w:t>
      </w:r>
      <w:r w:rsidR="00DE4E97">
        <w:rPr>
          <w:rFonts w:ascii="Courier New" w:hAnsi="Courier New"/>
          <w:sz w:val="22"/>
        </w:rPr>
        <w:t xml:space="preserve"> </w:t>
      </w:r>
    </w:p>
    <w:p w14:paraId="0D355F28" w14:textId="11B120F9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</w:t>
      </w:r>
      <w:proofErr w:type="spellStart"/>
      <w:r w:rsidRPr="007C73E8">
        <w:rPr>
          <w:rFonts w:ascii="Courier New" w:hAnsi="Courier New"/>
          <w:sz w:val="22"/>
        </w:rPr>
        <w:t>arg_end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0x7fffdd65867d</w:t>
      </w:r>
      <w:r w:rsidR="00DE4E97">
        <w:rPr>
          <w:rFonts w:ascii="Courier New" w:hAnsi="Courier New"/>
          <w:sz w:val="22"/>
        </w:rPr>
        <w:t xml:space="preserve"> </w:t>
      </w:r>
    </w:p>
    <w:p w14:paraId="53904B69" w14:textId="743D39F0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</w:t>
      </w:r>
      <w:proofErr w:type="spellStart"/>
      <w:r w:rsidRPr="007C73E8">
        <w:rPr>
          <w:rFonts w:ascii="Courier New" w:hAnsi="Courier New"/>
          <w:sz w:val="22"/>
        </w:rPr>
        <w:t>env_start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0x7fffdd65867d</w:t>
      </w:r>
      <w:r w:rsidR="00735B90">
        <w:rPr>
          <w:rFonts w:ascii="Courier New" w:hAnsi="Courier New"/>
          <w:sz w:val="22"/>
        </w:rPr>
        <w:t xml:space="preserve"> </w:t>
      </w:r>
    </w:p>
    <w:p w14:paraId="61A9D8BA" w14:textId="6BE4A3D8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</w:t>
      </w:r>
      <w:proofErr w:type="spellStart"/>
      <w:r w:rsidRPr="007C73E8">
        <w:rPr>
          <w:rFonts w:ascii="Courier New" w:hAnsi="Courier New"/>
          <w:sz w:val="22"/>
        </w:rPr>
        <w:t>env_end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0x7fffdd658fec</w:t>
      </w:r>
      <w:r w:rsidR="00735B90">
        <w:rPr>
          <w:rFonts w:ascii="Courier New" w:hAnsi="Courier New"/>
          <w:sz w:val="22"/>
        </w:rPr>
        <w:t xml:space="preserve"> </w:t>
      </w:r>
    </w:p>
    <w:p w14:paraId="6FE35B4E" w14:textId="77777777" w:rsidR="00271556" w:rsidRDefault="00271556">
      <w:pPr>
        <w:spacing w:line="240" w:lineRule="auto"/>
        <w:rPr>
          <w:b/>
          <w:bCs/>
          <w:sz w:val="32"/>
          <w:szCs w:val="32"/>
        </w:rPr>
      </w:pPr>
      <w:bookmarkStart w:id="9" w:name="_Toc476902721"/>
      <w:r>
        <w:br w:type="page"/>
      </w:r>
    </w:p>
    <w:p w14:paraId="6382A91C" w14:textId="726D8DBC" w:rsidR="00B50963" w:rsidRDefault="00B50963" w:rsidP="007D131C">
      <w:pPr>
        <w:pStyle w:val="Heading1"/>
        <w:spacing w:before="360"/>
      </w:pPr>
      <w:r>
        <w:lastRenderedPageBreak/>
        <w:t xml:space="preserve">Problem </w:t>
      </w:r>
      <w:r w:rsidR="00501CD1">
        <w:t>2</w:t>
      </w:r>
      <w:bookmarkEnd w:id="9"/>
    </w:p>
    <w:p w14:paraId="2E69F9EF" w14:textId="731AEB39" w:rsidR="007C73E8" w:rsidRDefault="007C73E8" w:rsidP="007C73E8">
      <w:pPr>
        <w:spacing w:after="120"/>
      </w:pPr>
      <w:r w:rsidRPr="007C73E8">
        <w:t xml:space="preserve">Write </w:t>
      </w:r>
      <w:r>
        <w:t xml:space="preserve">a </w:t>
      </w:r>
      <w:r w:rsidRPr="007C73E8">
        <w:t xml:space="preserve">Python program </w:t>
      </w:r>
      <w:r>
        <w:t xml:space="preserve">named </w:t>
      </w:r>
      <w:r w:rsidRPr="007C73E8">
        <w:rPr>
          <w:b/>
        </w:rPr>
        <w:t>m0</w:t>
      </w:r>
      <w:ins w:id="10" w:author="Gary Rowe" w:date="2020-02-25T13:04:00Z">
        <w:r w:rsidR="000B26F6">
          <w:rPr>
            <w:b/>
          </w:rPr>
          <w:t>3</w:t>
        </w:r>
      </w:ins>
      <w:del w:id="11" w:author="Gary Rowe" w:date="2020-02-25T13:04:00Z">
        <w:r w:rsidRPr="007C73E8" w:rsidDel="000B26F6">
          <w:rPr>
            <w:b/>
          </w:rPr>
          <w:delText>4</w:delText>
        </w:r>
      </w:del>
      <w:r w:rsidRPr="007C73E8">
        <w:rPr>
          <w:b/>
        </w:rPr>
        <w:t>p02.py</w:t>
      </w:r>
      <w:r w:rsidRPr="007C73E8">
        <w:t xml:space="preserve"> </w:t>
      </w:r>
      <w:r>
        <w:t>that</w:t>
      </w:r>
      <w:r w:rsidRPr="007C73E8">
        <w:t xml:space="preserve"> create</w:t>
      </w:r>
      <w:r>
        <w:t>s the</w:t>
      </w:r>
      <w:r w:rsidRPr="007C73E8">
        <w:t xml:space="preserve"> </w:t>
      </w:r>
      <w:proofErr w:type="spellStart"/>
      <w:r w:rsidRPr="007034DB">
        <w:rPr>
          <w:rFonts w:ascii="Courier New" w:hAnsi="Courier New" w:cs="Courier New"/>
          <w:b/>
        </w:rPr>
        <w:t>LinuxProcList</w:t>
      </w:r>
      <w:proofErr w:type="spellEnd"/>
      <w:r>
        <w:t xml:space="preserve"> </w:t>
      </w:r>
      <w:r w:rsidRPr="007C73E8">
        <w:t>class. This class read</w:t>
      </w:r>
      <w:r w:rsidR="002A5B8D">
        <w:t>s</w:t>
      </w:r>
      <w:r w:rsidRPr="007C73E8">
        <w:t xml:space="preserve"> all the running processes from </w:t>
      </w:r>
      <w:r w:rsidRPr="00D65341">
        <w:rPr>
          <w:i/>
        </w:rPr>
        <w:t>/proc</w:t>
      </w:r>
      <w:r w:rsidRPr="007C73E8">
        <w:t xml:space="preserve"> and generate</w:t>
      </w:r>
      <w:r w:rsidR="002A5B8D">
        <w:t>s</w:t>
      </w:r>
      <w:r w:rsidRPr="007C73E8">
        <w:t xml:space="preserve"> </w:t>
      </w:r>
      <w:r>
        <w:t xml:space="preserve">an </w:t>
      </w:r>
      <w:r w:rsidRPr="007C73E8">
        <w:t xml:space="preserve">internal structure </w:t>
      </w:r>
      <w:r w:rsidR="00D6789A">
        <w:t>that</w:t>
      </w:r>
      <w:r w:rsidRPr="007C73E8">
        <w:t xml:space="preserve"> represent</w:t>
      </w:r>
      <w:r w:rsidR="00D6789A">
        <w:t>s</w:t>
      </w:r>
      <w:r w:rsidRPr="007C73E8">
        <w:t xml:space="preserve"> the process tree. It also read</w:t>
      </w:r>
      <w:r w:rsidR="00D6789A">
        <w:t>s</w:t>
      </w:r>
      <w:r w:rsidRPr="007C73E8">
        <w:t xml:space="preserve"> the command lines used to invoke each process. You will need to read at least the files </w:t>
      </w:r>
      <w:r w:rsidRPr="00D65341">
        <w:rPr>
          <w:i/>
        </w:rPr>
        <w:t>/proc/[</w:t>
      </w:r>
      <w:proofErr w:type="spellStart"/>
      <w:r w:rsidRPr="00D65341">
        <w:rPr>
          <w:i/>
        </w:rPr>
        <w:t>pid</w:t>
      </w:r>
      <w:proofErr w:type="spellEnd"/>
      <w:r w:rsidRPr="00D65341">
        <w:rPr>
          <w:i/>
        </w:rPr>
        <w:t>]/stat</w:t>
      </w:r>
      <w:r w:rsidRPr="007C73E8">
        <w:t xml:space="preserve"> and </w:t>
      </w:r>
      <w:r w:rsidRPr="00D65341">
        <w:rPr>
          <w:i/>
        </w:rPr>
        <w:t>/proc/[</w:t>
      </w:r>
      <w:proofErr w:type="spellStart"/>
      <w:r w:rsidRPr="00D65341">
        <w:rPr>
          <w:i/>
        </w:rPr>
        <w:t>pid</w:t>
      </w:r>
      <w:proofErr w:type="spellEnd"/>
      <w:r w:rsidRPr="00D65341">
        <w:rPr>
          <w:i/>
        </w:rPr>
        <w:t>]/</w:t>
      </w:r>
      <w:proofErr w:type="spellStart"/>
      <w:r w:rsidRPr="00D65341">
        <w:rPr>
          <w:i/>
        </w:rPr>
        <w:t>cmdline</w:t>
      </w:r>
      <w:proofErr w:type="spellEnd"/>
      <w:r w:rsidR="00271556">
        <w:t xml:space="preserve"> for each process.</w:t>
      </w:r>
      <w:r w:rsidRPr="007C73E8">
        <w:t xml:space="preserve"> The methods in the class should </w:t>
      </w:r>
      <w:r w:rsidR="00271556">
        <w:t>meet the following criteria</w:t>
      </w:r>
      <w:r w:rsidRPr="007C73E8">
        <w:t>:</w:t>
      </w:r>
    </w:p>
    <w:p w14:paraId="261FFC37" w14:textId="59CC9B2E" w:rsidR="007C73E8" w:rsidRDefault="007C73E8" w:rsidP="007C73E8">
      <w:pPr>
        <w:pStyle w:val="BodyText"/>
        <w:numPr>
          <w:ilvl w:val="0"/>
          <w:numId w:val="24"/>
        </w:numPr>
      </w:pPr>
      <w:proofErr w:type="spellStart"/>
      <w:r w:rsidRPr="00ED5812">
        <w:rPr>
          <w:rFonts w:ascii="Courier New" w:hAnsi="Courier New"/>
          <w:sz w:val="22"/>
        </w:rPr>
        <w:t>LinuxProcList.proclist</w:t>
      </w:r>
      <w:proofErr w:type="spellEnd"/>
      <w:r w:rsidRPr="00ED5812">
        <w:rPr>
          <w:rFonts w:ascii="Courier New" w:hAnsi="Courier New"/>
          <w:sz w:val="22"/>
        </w:rPr>
        <w:t>()</w:t>
      </w:r>
      <w:r w:rsidR="00D6789A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returns </w:t>
      </w:r>
      <w:r w:rsidR="00D6789A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list of all process IDs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,</w:t>
      </w:r>
    </w:p>
    <w:p w14:paraId="1DBFC225" w14:textId="196A1798" w:rsidR="007C73E8" w:rsidRPr="007C73E8" w:rsidRDefault="007C73E8" w:rsidP="007C73E8">
      <w:pPr>
        <w:pStyle w:val="BodyText"/>
        <w:numPr>
          <w:ilvl w:val="0"/>
          <w:numId w:val="24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proofErr w:type="spellStart"/>
      <w:r w:rsidRPr="00ED5812">
        <w:rPr>
          <w:rFonts w:ascii="Courier New" w:hAnsi="Courier New"/>
          <w:sz w:val="22"/>
        </w:rPr>
        <w:t>LinuxProcList.cmdline</w:t>
      </w:r>
      <w:proofErr w:type="spellEnd"/>
      <w:r w:rsidRPr="00ED5812">
        <w:rPr>
          <w:rFonts w:ascii="Courier New" w:hAnsi="Courier New"/>
          <w:sz w:val="22"/>
        </w:rPr>
        <w:t>(</w:t>
      </w:r>
      <w:proofErr w:type="spellStart"/>
      <w:r w:rsidRPr="00ED5812">
        <w:rPr>
          <w:rFonts w:ascii="Courier New" w:hAnsi="Courier New"/>
          <w:sz w:val="22"/>
        </w:rPr>
        <w:t>pid</w:t>
      </w:r>
      <w:proofErr w:type="spellEnd"/>
      <w:r w:rsidRPr="00ED5812">
        <w:rPr>
          <w:rFonts w:ascii="Courier New" w:hAnsi="Courier New"/>
          <w:sz w:val="22"/>
        </w:rPr>
        <w:t>)</w:t>
      </w:r>
      <w:r w:rsidR="00D6789A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returns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either a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string containing the command line for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given process or </w:t>
      </w:r>
      <w:r w:rsidRPr="00D65341">
        <w:rPr>
          <w:rFonts w:ascii="Arial" w:eastAsia="Times New Roman" w:hAnsi="Arial" w:cs="Arial"/>
          <w:i/>
          <w:color w:val="auto"/>
          <w:sz w:val="22"/>
          <w:szCs w:val="22"/>
          <w:lang w:eastAsia="en-US" w:bidi="ar-SA"/>
        </w:rPr>
        <w:t>None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, and</w:t>
      </w:r>
    </w:p>
    <w:p w14:paraId="528B9882" w14:textId="7D069B31" w:rsidR="007C73E8" w:rsidRDefault="00D6789A" w:rsidP="007C73E8">
      <w:pPr>
        <w:pStyle w:val="BodyText"/>
        <w:numPr>
          <w:ilvl w:val="0"/>
          <w:numId w:val="24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proofErr w:type="spellStart"/>
      <w:r>
        <w:rPr>
          <w:rFonts w:ascii="Courier New" w:hAnsi="Courier New"/>
          <w:sz w:val="22"/>
        </w:rPr>
        <w:t>LinuxProcList.children</w:t>
      </w:r>
      <w:proofErr w:type="spellEnd"/>
      <w:r>
        <w:rPr>
          <w:rFonts w:ascii="Courier New" w:hAnsi="Courier New"/>
          <w:sz w:val="22"/>
        </w:rPr>
        <w:t>(</w:t>
      </w:r>
      <w:proofErr w:type="spellStart"/>
      <w:r>
        <w:rPr>
          <w:rFonts w:ascii="Courier New" w:hAnsi="Courier New"/>
          <w:sz w:val="22"/>
        </w:rPr>
        <w:t>pid</w:t>
      </w:r>
      <w:proofErr w:type="spellEnd"/>
      <w:r>
        <w:rPr>
          <w:rFonts w:ascii="Courier New" w:hAnsi="Courier New"/>
          <w:sz w:val="22"/>
        </w:rPr>
        <w:t>)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="007C73E8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returns </w:t>
      </w:r>
      <w:r w:rsid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 </w:t>
      </w:r>
      <w:r w:rsidR="007C73E8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list of </w:t>
      </w:r>
      <w:r w:rsid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="007C73E8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children of </w:t>
      </w:r>
      <w:r w:rsid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="007C73E8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given process.</w:t>
      </w:r>
    </w:p>
    <w:p w14:paraId="48247E30" w14:textId="77777777" w:rsidR="007034DB" w:rsidRDefault="007034DB" w:rsidP="007034DB">
      <w:pPr>
        <w:spacing w:after="240"/>
      </w:pPr>
    </w:p>
    <w:p w14:paraId="0D8C2071" w14:textId="7ED81928" w:rsidR="007034DB" w:rsidRDefault="007034DB" w:rsidP="007034DB">
      <w:pPr>
        <w:spacing w:after="240"/>
      </w:pPr>
      <w:r>
        <w:t xml:space="preserve">Although </w:t>
      </w:r>
      <w:r w:rsidRPr="007034DB">
        <w:rPr>
          <w:b/>
          <w:sz w:val="24"/>
          <w:highlight w:val="yellow"/>
        </w:rPr>
        <w:t>there are easier</w:t>
      </w:r>
      <w:r w:rsidRPr="007034DB">
        <w:rPr>
          <w:sz w:val="24"/>
        </w:rPr>
        <w:t xml:space="preserve"> </w:t>
      </w:r>
      <w:r>
        <w:t xml:space="preserve">ways, </w:t>
      </w:r>
      <w:r w:rsidRPr="007034DB">
        <w:rPr>
          <w:b/>
          <w:color w:val="FF0000"/>
          <w:highlight w:val="yellow"/>
        </w:rPr>
        <w:t>YOU MUST PARSE</w:t>
      </w:r>
      <w:r w:rsidRPr="007034DB">
        <w:rPr>
          <w:color w:val="FF0000"/>
        </w:rPr>
        <w:t xml:space="preserve"> </w:t>
      </w:r>
      <w:r w:rsidRPr="007034DB">
        <w:rPr>
          <w:b/>
        </w:rPr>
        <w:t>/proc/&lt;PID&gt;/stat</w:t>
      </w:r>
      <w:r>
        <w:rPr>
          <w:b/>
        </w:rPr>
        <w:t xml:space="preserve"> and /proc/&lt;PID&gt;/</w:t>
      </w:r>
      <w:proofErr w:type="spellStart"/>
      <w:r>
        <w:rPr>
          <w:b/>
        </w:rPr>
        <w:t>cmdline</w:t>
      </w:r>
      <w:proofErr w:type="spellEnd"/>
      <w:r>
        <w:t xml:space="preserve"> files. As you work through this example, you will see there are some opportunities for code reuse. It is imperative that your code MUST be modular; in other </w:t>
      </w:r>
      <w:proofErr w:type="gramStart"/>
      <w:r>
        <w:t>words</w:t>
      </w:r>
      <w:proofErr w:type="gramEnd"/>
      <w:r>
        <w:t xml:space="preserve"> you must create functions. You must create classes (with methods and possibly attributes). </w:t>
      </w:r>
    </w:p>
    <w:p w14:paraId="02197D56" w14:textId="3D517841" w:rsidR="00271556" w:rsidRDefault="00271556">
      <w:pPr>
        <w:spacing w:line="240" w:lineRule="auto"/>
      </w:pPr>
      <w:r>
        <w:br w:type="page"/>
      </w:r>
    </w:p>
    <w:p w14:paraId="269E761C" w14:textId="26ECEA96" w:rsidR="00B50963" w:rsidRDefault="00271556" w:rsidP="007D131C">
      <w:pPr>
        <w:pStyle w:val="Heading1"/>
        <w:spacing w:before="360"/>
      </w:pPr>
      <w:bookmarkStart w:id="12" w:name="_Toc476902722"/>
      <w:r>
        <w:lastRenderedPageBreak/>
        <w:t>BONUS (10 pts)</w:t>
      </w:r>
      <w:bookmarkEnd w:id="12"/>
    </w:p>
    <w:p w14:paraId="5FD05758" w14:textId="6ABEDDD8" w:rsidR="00895D90" w:rsidRDefault="00ED5812" w:rsidP="00895D90">
      <w:pPr>
        <w:spacing w:after="240"/>
      </w:pPr>
      <w:r w:rsidRPr="00754F9B">
        <w:t xml:space="preserve">Using the </w:t>
      </w:r>
      <w:proofErr w:type="spellStart"/>
      <w:r w:rsidRPr="00754F9B">
        <w:rPr>
          <w:rFonts w:ascii="Courier New" w:hAnsi="Courier New"/>
        </w:rPr>
        <w:t>LinuxProcess</w:t>
      </w:r>
      <w:proofErr w:type="spellEnd"/>
      <w:r w:rsidRPr="00754F9B">
        <w:t xml:space="preserve"> and </w:t>
      </w:r>
      <w:proofErr w:type="spellStart"/>
      <w:r w:rsidRPr="00754F9B">
        <w:rPr>
          <w:rFonts w:ascii="Courier New" w:hAnsi="Courier New"/>
        </w:rPr>
        <w:t>LinuxProcList</w:t>
      </w:r>
      <w:proofErr w:type="spellEnd"/>
      <w:r w:rsidRPr="00754F9B">
        <w:t xml:space="preserve"> classes, write a Python program named </w:t>
      </w:r>
      <w:r w:rsidRPr="004166D7">
        <w:rPr>
          <w:b/>
          <w:bCs/>
        </w:rPr>
        <w:t>m0</w:t>
      </w:r>
      <w:ins w:id="13" w:author="Gary Rowe" w:date="2020-02-25T13:04:00Z">
        <w:r w:rsidR="000B26F6">
          <w:rPr>
            <w:b/>
            <w:bCs/>
          </w:rPr>
          <w:t>3</w:t>
        </w:r>
      </w:ins>
      <w:bookmarkStart w:id="14" w:name="_GoBack"/>
      <w:bookmarkEnd w:id="14"/>
      <w:del w:id="15" w:author="Gary Rowe" w:date="2020-02-25T13:04:00Z">
        <w:r w:rsidRPr="004166D7" w:rsidDel="000B26F6">
          <w:rPr>
            <w:b/>
            <w:bCs/>
          </w:rPr>
          <w:delText>4</w:delText>
        </w:r>
      </w:del>
      <w:r w:rsidRPr="004166D7">
        <w:rPr>
          <w:b/>
          <w:bCs/>
        </w:rPr>
        <w:t>p03.py</w:t>
      </w:r>
      <w:r w:rsidRPr="00754F9B">
        <w:t xml:space="preserve"> and devise a way to graphically display a process tree on the terminal, similar to the </w:t>
      </w:r>
      <w:proofErr w:type="spellStart"/>
      <w:r w:rsidRPr="00754F9B">
        <w:rPr>
          <w:i/>
        </w:rPr>
        <w:t>ps</w:t>
      </w:r>
      <w:proofErr w:type="spellEnd"/>
      <w:r w:rsidRPr="00754F9B">
        <w:t xml:space="preserve"> or </w:t>
      </w:r>
      <w:proofErr w:type="spellStart"/>
      <w:r w:rsidRPr="00754F9B">
        <w:rPr>
          <w:i/>
        </w:rPr>
        <w:t>pstree</w:t>
      </w:r>
      <w:proofErr w:type="spellEnd"/>
      <w:r w:rsidRPr="00754F9B">
        <w:t xml:space="preserve"> commands. Avoid displaying processes </w:t>
      </w:r>
      <w:r w:rsidR="00D6789A">
        <w:t>that</w:t>
      </w:r>
      <w:r w:rsidRPr="00754F9B">
        <w:t xml:space="preserve"> do not have a command line (e.g., </w:t>
      </w:r>
      <w:r w:rsidR="00BD6DFC">
        <w:t xml:space="preserve">the </w:t>
      </w:r>
      <w:r w:rsidRPr="00754F9B">
        <w:t xml:space="preserve">pseudo-file </w:t>
      </w:r>
      <w:r w:rsidRPr="00754F9B">
        <w:rPr>
          <w:i/>
        </w:rPr>
        <w:t>/proc/[</w:t>
      </w:r>
      <w:proofErr w:type="spellStart"/>
      <w:r w:rsidRPr="00754F9B">
        <w:rPr>
          <w:i/>
        </w:rPr>
        <w:t>pid</w:t>
      </w:r>
      <w:proofErr w:type="spellEnd"/>
      <w:r w:rsidRPr="00754F9B">
        <w:rPr>
          <w:i/>
        </w:rPr>
        <w:t>]/</w:t>
      </w:r>
      <w:proofErr w:type="spellStart"/>
      <w:r w:rsidRPr="00754F9B">
        <w:rPr>
          <w:i/>
        </w:rPr>
        <w:t>cmdline</w:t>
      </w:r>
      <w:proofErr w:type="spellEnd"/>
      <w:r w:rsidRPr="00754F9B">
        <w:t xml:space="preserve"> returns an empty line). Use the </w:t>
      </w:r>
      <w:proofErr w:type="spellStart"/>
      <w:r w:rsidRPr="00754F9B">
        <w:t>Pycairo</w:t>
      </w:r>
      <w:proofErr w:type="spellEnd"/>
      <w:r w:rsidRPr="00754F9B">
        <w:t xml:space="preserve"> module, which wraps the Cairo graphics library.</w:t>
      </w:r>
    </w:p>
    <w:p w14:paraId="6DCEA58D" w14:textId="6044FCAD" w:rsidR="00BD6DFC" w:rsidRDefault="00271556" w:rsidP="00895D90">
      <w:pPr>
        <w:spacing w:after="240"/>
      </w:pPr>
      <w:r>
        <w:rPr>
          <w:noProof/>
        </w:rPr>
        <w:drawing>
          <wp:anchor distT="0" distB="0" distL="0" distR="0" simplePos="0" relativeHeight="251708416" behindDoc="0" locked="0" layoutInCell="1" allowOverlap="1" wp14:anchorId="5A831996" wp14:editId="5B408F61">
            <wp:simplePos x="0" y="0"/>
            <wp:positionH relativeFrom="margin">
              <wp:posOffset>777240</wp:posOffset>
            </wp:positionH>
            <wp:positionV relativeFrom="paragraph">
              <wp:posOffset>291465</wp:posOffset>
            </wp:positionV>
            <wp:extent cx="4399915" cy="3300095"/>
            <wp:effectExtent l="19050" t="19050" r="19685" b="14605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300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DFC">
        <w:t>The following is an example of the result:</w:t>
      </w:r>
    </w:p>
    <w:p w14:paraId="1702AF89" w14:textId="5A62CA25" w:rsidR="00512D26" w:rsidRDefault="00271556" w:rsidP="007034DB">
      <w:pPr>
        <w:spacing w:before="240"/>
      </w:pPr>
      <w:r>
        <w:t xml:space="preserve">                    </w:t>
      </w:r>
      <w:r w:rsidR="009611C2" w:rsidRPr="0046290F">
        <w:rPr>
          <w:b/>
          <w:sz w:val="20"/>
          <w:szCs w:val="20"/>
        </w:rPr>
        <w:t xml:space="preserve">© 2017, </w:t>
      </w:r>
      <w:r w:rsidR="00BD6DFC" w:rsidRPr="0046290F">
        <w:rPr>
          <w:b/>
          <w:sz w:val="20"/>
          <w:szCs w:val="20"/>
        </w:rPr>
        <w:t>Linux</w:t>
      </w:r>
      <w:r w:rsidR="00BD6DFC">
        <w:rPr>
          <w:sz w:val="20"/>
          <w:szCs w:val="20"/>
        </w:rPr>
        <w:br/>
      </w:r>
      <w:r w:rsidR="00BD6DFC" w:rsidRPr="00BD6DFC">
        <w:rPr>
          <w:sz w:val="18"/>
          <w:szCs w:val="20"/>
        </w:rPr>
        <w:t xml:space="preserve">Reproduced and used in accordance with SAIT’s Fair Dealing Policy (Schedule A, </w:t>
      </w:r>
      <w:r w:rsidR="00BD6DFC" w:rsidRPr="00BD6DFC">
        <w:rPr>
          <w:i/>
          <w:sz w:val="18"/>
          <w:szCs w:val="20"/>
        </w:rPr>
        <w:t>Copyright of External Materials Procedure AC.2.12.1</w:t>
      </w:r>
      <w:r w:rsidR="00BD6DFC" w:rsidRPr="00BD6DFC">
        <w:rPr>
          <w:sz w:val="18"/>
          <w:szCs w:val="20"/>
        </w:rPr>
        <w:t>); further distribution may infringe copyright.</w:t>
      </w:r>
    </w:p>
    <w:p w14:paraId="5D14CEB2" w14:textId="77777777" w:rsidR="00512D26" w:rsidRDefault="00512D26" w:rsidP="00E026F5"/>
    <w:p w14:paraId="024A57C9" w14:textId="77777777" w:rsidR="00512D26" w:rsidRDefault="00512D26" w:rsidP="00E026F5">
      <w:pPr>
        <w:sectPr w:rsidR="00512D26" w:rsidSect="00512D26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5"/>
      <w:footerReference w:type="first" r:id="rId16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4BEA5" w14:textId="77777777" w:rsidR="00311151" w:rsidRDefault="00311151" w:rsidP="007F2B57">
      <w:r>
        <w:separator/>
      </w:r>
    </w:p>
    <w:p w14:paraId="75229C7A" w14:textId="77777777" w:rsidR="00311151" w:rsidRDefault="00311151" w:rsidP="007F2B57"/>
    <w:p w14:paraId="4BD9DAAC" w14:textId="77777777" w:rsidR="00311151" w:rsidRDefault="00311151" w:rsidP="007F2B57"/>
  </w:endnote>
  <w:endnote w:type="continuationSeparator" w:id="0">
    <w:p w14:paraId="3E97838C" w14:textId="77777777" w:rsidR="00311151" w:rsidRDefault="00311151" w:rsidP="007F2B57">
      <w:r>
        <w:continuationSeparator/>
      </w:r>
    </w:p>
    <w:p w14:paraId="559E7031" w14:textId="77777777" w:rsidR="00311151" w:rsidRDefault="00311151" w:rsidP="007F2B57"/>
    <w:p w14:paraId="3A42FBF1" w14:textId="77777777" w:rsidR="00311151" w:rsidRDefault="00311151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panose1 w:val="00000800000000000000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582B0B">
      <w:rPr>
        <w:rFonts w:eastAsia="Calibri"/>
        <w:b/>
        <w:bCs/>
        <w:noProof/>
        <w:color w:val="000000"/>
        <w:kern w:val="32"/>
        <w:sz w:val="20"/>
        <w:szCs w:val="20"/>
      </w:rPr>
      <w:t>4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582B0B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8E415" w14:textId="77777777" w:rsidR="00311151" w:rsidRDefault="00311151" w:rsidP="007F2B57">
      <w:r>
        <w:separator/>
      </w:r>
    </w:p>
    <w:p w14:paraId="6072B63F" w14:textId="77777777" w:rsidR="00311151" w:rsidRDefault="00311151" w:rsidP="007F2B57"/>
    <w:p w14:paraId="2BC666B4" w14:textId="77777777" w:rsidR="00311151" w:rsidRDefault="00311151" w:rsidP="007F2B57"/>
  </w:footnote>
  <w:footnote w:type="continuationSeparator" w:id="0">
    <w:p w14:paraId="5346EDDD" w14:textId="77777777" w:rsidR="00311151" w:rsidRDefault="00311151" w:rsidP="007F2B57">
      <w:r>
        <w:continuationSeparator/>
      </w:r>
    </w:p>
    <w:p w14:paraId="632021E8" w14:textId="77777777" w:rsidR="00311151" w:rsidRDefault="00311151" w:rsidP="007F2B57"/>
    <w:p w14:paraId="62C1AD53" w14:textId="77777777" w:rsidR="00311151" w:rsidRDefault="00311151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2"/>
  </w:num>
  <w:num w:numId="5">
    <w:abstractNumId w:val="16"/>
  </w:num>
  <w:num w:numId="6">
    <w:abstractNumId w:val="4"/>
  </w:num>
  <w:num w:numId="7">
    <w:abstractNumId w:val="21"/>
  </w:num>
  <w:num w:numId="8">
    <w:abstractNumId w:val="22"/>
  </w:num>
  <w:num w:numId="9">
    <w:abstractNumId w:val="6"/>
  </w:num>
  <w:num w:numId="10">
    <w:abstractNumId w:val="11"/>
  </w:num>
  <w:num w:numId="11">
    <w:abstractNumId w:val="13"/>
  </w:num>
  <w:num w:numId="12">
    <w:abstractNumId w:val="12"/>
  </w:num>
  <w:num w:numId="13">
    <w:abstractNumId w:val="15"/>
  </w:num>
  <w:num w:numId="14">
    <w:abstractNumId w:val="3"/>
  </w:num>
  <w:num w:numId="15">
    <w:abstractNumId w:val="23"/>
  </w:num>
  <w:num w:numId="16">
    <w:abstractNumId w:val="5"/>
  </w:num>
  <w:num w:numId="17">
    <w:abstractNumId w:val="18"/>
  </w:num>
  <w:num w:numId="18">
    <w:abstractNumId w:val="0"/>
  </w:num>
  <w:num w:numId="19">
    <w:abstractNumId w:val="1"/>
  </w:num>
  <w:num w:numId="20">
    <w:abstractNumId w:val="17"/>
  </w:num>
  <w:num w:numId="21">
    <w:abstractNumId w:val="8"/>
  </w:num>
  <w:num w:numId="22">
    <w:abstractNumId w:val="20"/>
  </w:num>
  <w:num w:numId="23">
    <w:abstractNumId w:val="10"/>
  </w:num>
  <w:num w:numId="2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ry Rowe">
    <w15:presenceInfo w15:providerId="AD" w15:userId="S-1-5-21-2664737520-481353137-1098671830-10848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FD6"/>
    <w:rsid w:val="00032989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9096F"/>
    <w:rsid w:val="00090ACB"/>
    <w:rsid w:val="00095D68"/>
    <w:rsid w:val="000A49AC"/>
    <w:rsid w:val="000B26F6"/>
    <w:rsid w:val="000D5A67"/>
    <w:rsid w:val="000D6CD4"/>
    <w:rsid w:val="001002C1"/>
    <w:rsid w:val="001022DC"/>
    <w:rsid w:val="0010711D"/>
    <w:rsid w:val="00117156"/>
    <w:rsid w:val="001328B2"/>
    <w:rsid w:val="00144E22"/>
    <w:rsid w:val="00151EC3"/>
    <w:rsid w:val="001547CE"/>
    <w:rsid w:val="0016421B"/>
    <w:rsid w:val="0016737B"/>
    <w:rsid w:val="001A0A50"/>
    <w:rsid w:val="001A7B2E"/>
    <w:rsid w:val="001B0A05"/>
    <w:rsid w:val="001B2261"/>
    <w:rsid w:val="001C38F4"/>
    <w:rsid w:val="001C39D4"/>
    <w:rsid w:val="001C77AE"/>
    <w:rsid w:val="001D399F"/>
    <w:rsid w:val="001E2684"/>
    <w:rsid w:val="001E53ED"/>
    <w:rsid w:val="001E692B"/>
    <w:rsid w:val="00235887"/>
    <w:rsid w:val="00242511"/>
    <w:rsid w:val="00250647"/>
    <w:rsid w:val="00253EC4"/>
    <w:rsid w:val="00264C10"/>
    <w:rsid w:val="00271556"/>
    <w:rsid w:val="00276B8F"/>
    <w:rsid w:val="00292D2F"/>
    <w:rsid w:val="002A244D"/>
    <w:rsid w:val="002A5B8D"/>
    <w:rsid w:val="002C6414"/>
    <w:rsid w:val="002D316C"/>
    <w:rsid w:val="002D7720"/>
    <w:rsid w:val="002E0357"/>
    <w:rsid w:val="002F3569"/>
    <w:rsid w:val="00311151"/>
    <w:rsid w:val="00311CEF"/>
    <w:rsid w:val="00311F98"/>
    <w:rsid w:val="003152BC"/>
    <w:rsid w:val="00337BAE"/>
    <w:rsid w:val="00342C34"/>
    <w:rsid w:val="00350155"/>
    <w:rsid w:val="00350648"/>
    <w:rsid w:val="00357496"/>
    <w:rsid w:val="00366458"/>
    <w:rsid w:val="00373D1D"/>
    <w:rsid w:val="00382447"/>
    <w:rsid w:val="00393D87"/>
    <w:rsid w:val="003A3840"/>
    <w:rsid w:val="003F12CC"/>
    <w:rsid w:val="003F1384"/>
    <w:rsid w:val="003F3614"/>
    <w:rsid w:val="003F5627"/>
    <w:rsid w:val="00412481"/>
    <w:rsid w:val="004166D7"/>
    <w:rsid w:val="0042014E"/>
    <w:rsid w:val="00426F5E"/>
    <w:rsid w:val="00433B33"/>
    <w:rsid w:val="00442EE8"/>
    <w:rsid w:val="004503C5"/>
    <w:rsid w:val="004540D0"/>
    <w:rsid w:val="004555CF"/>
    <w:rsid w:val="00457729"/>
    <w:rsid w:val="0046290F"/>
    <w:rsid w:val="00464AA9"/>
    <w:rsid w:val="00475522"/>
    <w:rsid w:val="004974D2"/>
    <w:rsid w:val="004A51BA"/>
    <w:rsid w:val="004A5416"/>
    <w:rsid w:val="004B3928"/>
    <w:rsid w:val="004C46F7"/>
    <w:rsid w:val="004C4C4D"/>
    <w:rsid w:val="004C6B67"/>
    <w:rsid w:val="004E2235"/>
    <w:rsid w:val="0050120A"/>
    <w:rsid w:val="00501CD1"/>
    <w:rsid w:val="00501F87"/>
    <w:rsid w:val="00512D26"/>
    <w:rsid w:val="00527345"/>
    <w:rsid w:val="00551EE2"/>
    <w:rsid w:val="00566DA9"/>
    <w:rsid w:val="00582B0B"/>
    <w:rsid w:val="00590F16"/>
    <w:rsid w:val="00595E89"/>
    <w:rsid w:val="005A25B4"/>
    <w:rsid w:val="005B2B6A"/>
    <w:rsid w:val="006075E7"/>
    <w:rsid w:val="006148DC"/>
    <w:rsid w:val="00642125"/>
    <w:rsid w:val="00644444"/>
    <w:rsid w:val="00656C5F"/>
    <w:rsid w:val="00657374"/>
    <w:rsid w:val="00666EA3"/>
    <w:rsid w:val="006740A1"/>
    <w:rsid w:val="006A1CDF"/>
    <w:rsid w:val="006A6D5A"/>
    <w:rsid w:val="006C16DE"/>
    <w:rsid w:val="007034DB"/>
    <w:rsid w:val="00735B90"/>
    <w:rsid w:val="00736FFC"/>
    <w:rsid w:val="00754F9B"/>
    <w:rsid w:val="00761B55"/>
    <w:rsid w:val="007A5107"/>
    <w:rsid w:val="007B6BA5"/>
    <w:rsid w:val="007B6DCE"/>
    <w:rsid w:val="007C12F5"/>
    <w:rsid w:val="007C73E8"/>
    <w:rsid w:val="007D01AD"/>
    <w:rsid w:val="007D131C"/>
    <w:rsid w:val="007E5769"/>
    <w:rsid w:val="007F2B57"/>
    <w:rsid w:val="008022C1"/>
    <w:rsid w:val="00812F17"/>
    <w:rsid w:val="0083252A"/>
    <w:rsid w:val="008334C1"/>
    <w:rsid w:val="00835E23"/>
    <w:rsid w:val="008411EE"/>
    <w:rsid w:val="0088153E"/>
    <w:rsid w:val="008853E9"/>
    <w:rsid w:val="00895D90"/>
    <w:rsid w:val="00897B0B"/>
    <w:rsid w:val="008A17E0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900BDB"/>
    <w:rsid w:val="009213A0"/>
    <w:rsid w:val="00926A68"/>
    <w:rsid w:val="00935B3E"/>
    <w:rsid w:val="009539CD"/>
    <w:rsid w:val="00955C37"/>
    <w:rsid w:val="00956AFF"/>
    <w:rsid w:val="009611C2"/>
    <w:rsid w:val="00970B47"/>
    <w:rsid w:val="00971FFB"/>
    <w:rsid w:val="009744B7"/>
    <w:rsid w:val="0099405D"/>
    <w:rsid w:val="009A2A34"/>
    <w:rsid w:val="009A557C"/>
    <w:rsid w:val="009B6878"/>
    <w:rsid w:val="009C1F3C"/>
    <w:rsid w:val="009C77F7"/>
    <w:rsid w:val="009F6C19"/>
    <w:rsid w:val="00A07387"/>
    <w:rsid w:val="00A213D6"/>
    <w:rsid w:val="00A300E3"/>
    <w:rsid w:val="00A45EC3"/>
    <w:rsid w:val="00A45FB0"/>
    <w:rsid w:val="00A504CA"/>
    <w:rsid w:val="00A5077E"/>
    <w:rsid w:val="00A70299"/>
    <w:rsid w:val="00A86C79"/>
    <w:rsid w:val="00AA3847"/>
    <w:rsid w:val="00AB152B"/>
    <w:rsid w:val="00AC0083"/>
    <w:rsid w:val="00AD3443"/>
    <w:rsid w:val="00B074E1"/>
    <w:rsid w:val="00B317F4"/>
    <w:rsid w:val="00B4401E"/>
    <w:rsid w:val="00B50963"/>
    <w:rsid w:val="00B53BF5"/>
    <w:rsid w:val="00B8221D"/>
    <w:rsid w:val="00B97B1D"/>
    <w:rsid w:val="00BA4726"/>
    <w:rsid w:val="00BB3F7A"/>
    <w:rsid w:val="00BC625A"/>
    <w:rsid w:val="00BD0999"/>
    <w:rsid w:val="00BD6DFC"/>
    <w:rsid w:val="00BE4CF4"/>
    <w:rsid w:val="00BF377E"/>
    <w:rsid w:val="00C01287"/>
    <w:rsid w:val="00C04854"/>
    <w:rsid w:val="00C05E3C"/>
    <w:rsid w:val="00C10994"/>
    <w:rsid w:val="00C10B87"/>
    <w:rsid w:val="00C1586E"/>
    <w:rsid w:val="00C24CD4"/>
    <w:rsid w:val="00C43AB3"/>
    <w:rsid w:val="00C51F78"/>
    <w:rsid w:val="00C52086"/>
    <w:rsid w:val="00C577BB"/>
    <w:rsid w:val="00C72591"/>
    <w:rsid w:val="00C74CB8"/>
    <w:rsid w:val="00C91BB9"/>
    <w:rsid w:val="00C964E5"/>
    <w:rsid w:val="00CA62B7"/>
    <w:rsid w:val="00CC08CE"/>
    <w:rsid w:val="00CC0FE8"/>
    <w:rsid w:val="00CC35C0"/>
    <w:rsid w:val="00CC55E1"/>
    <w:rsid w:val="00CD0BF9"/>
    <w:rsid w:val="00CE6287"/>
    <w:rsid w:val="00CF76BE"/>
    <w:rsid w:val="00D250AC"/>
    <w:rsid w:val="00D26144"/>
    <w:rsid w:val="00D362DC"/>
    <w:rsid w:val="00D60049"/>
    <w:rsid w:val="00D601EB"/>
    <w:rsid w:val="00D6505F"/>
    <w:rsid w:val="00D65341"/>
    <w:rsid w:val="00D664EC"/>
    <w:rsid w:val="00D67285"/>
    <w:rsid w:val="00D6789A"/>
    <w:rsid w:val="00D74B2C"/>
    <w:rsid w:val="00DB0871"/>
    <w:rsid w:val="00DB23A1"/>
    <w:rsid w:val="00DC1539"/>
    <w:rsid w:val="00DC3BFD"/>
    <w:rsid w:val="00DC55FB"/>
    <w:rsid w:val="00DC7B81"/>
    <w:rsid w:val="00DD612B"/>
    <w:rsid w:val="00DE4AD0"/>
    <w:rsid w:val="00DE4B75"/>
    <w:rsid w:val="00DE4E97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A0ED5"/>
    <w:rsid w:val="00EA5E49"/>
    <w:rsid w:val="00EB176F"/>
    <w:rsid w:val="00EC5E6E"/>
    <w:rsid w:val="00ED3282"/>
    <w:rsid w:val="00ED5812"/>
    <w:rsid w:val="00EF2314"/>
    <w:rsid w:val="00EF2EBA"/>
    <w:rsid w:val="00EF5C89"/>
    <w:rsid w:val="00F03265"/>
    <w:rsid w:val="00F0551D"/>
    <w:rsid w:val="00F116E0"/>
    <w:rsid w:val="00F216F2"/>
    <w:rsid w:val="00F33A84"/>
    <w:rsid w:val="00F33B45"/>
    <w:rsid w:val="00F475A9"/>
    <w:rsid w:val="00F62EC0"/>
    <w:rsid w:val="00F66AFE"/>
    <w:rsid w:val="00F84035"/>
    <w:rsid w:val="00F8588C"/>
    <w:rsid w:val="00F95AEC"/>
    <w:rsid w:val="00FB3D74"/>
    <w:rsid w:val="00FC1CFE"/>
    <w:rsid w:val="00FC6E91"/>
    <w:rsid w:val="00FD6C2A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reenteapress.com/thinkpython/thinkCSpy.pd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DA0BD-3061-4798-8362-7C2DC95D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31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Gary Rowe</cp:lastModifiedBy>
  <cp:revision>9</cp:revision>
  <cp:lastPrinted>2016-05-26T19:36:00Z</cp:lastPrinted>
  <dcterms:created xsi:type="dcterms:W3CDTF">2020-02-24T08:20:00Z</dcterms:created>
  <dcterms:modified xsi:type="dcterms:W3CDTF">2020-02-25T20:04:00Z</dcterms:modified>
</cp:coreProperties>
</file>